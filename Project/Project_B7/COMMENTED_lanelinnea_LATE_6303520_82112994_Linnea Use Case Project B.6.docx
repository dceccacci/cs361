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9972" w14:textId="1AAA6695" w:rsidR="00413E17" w:rsidRPr="00365D59" w:rsidRDefault="00904173" w:rsidP="00413E17">
      <w:pPr>
        <w:jc w:val="center"/>
        <w:rPr>
          <w:b/>
        </w:rPr>
      </w:pPr>
      <w:r>
        <w:rPr>
          <w:b/>
        </w:rPr>
        <w:t>Employee Extends Reservation</w:t>
      </w:r>
    </w:p>
    <w:p w14:paraId="69909137" w14:textId="77777777" w:rsidR="00413E17" w:rsidRDefault="00413E17" w:rsidP="00413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6908"/>
      </w:tblGrid>
      <w:tr w:rsidR="00413E17" w14:paraId="1577CBF4" w14:textId="77777777" w:rsidTr="00B31082">
        <w:tc>
          <w:tcPr>
            <w:tcW w:w="1962" w:type="dxa"/>
            <w:shd w:val="clear" w:color="auto" w:fill="auto"/>
            <w:tcMar>
              <w:left w:w="115" w:type="dxa"/>
              <w:bottom w:w="180" w:type="dxa"/>
              <w:right w:w="115" w:type="dxa"/>
            </w:tcMar>
          </w:tcPr>
          <w:p w14:paraId="6A1FCCE9" w14:textId="77777777" w:rsidR="00413E17" w:rsidRPr="009372A2" w:rsidRDefault="00413E17" w:rsidP="00B31082">
            <w:pPr>
              <w:jc w:val="right"/>
              <w:rPr>
                <w:rFonts w:ascii="Helvetica" w:hAnsi="Helvetica"/>
                <w:b/>
              </w:rPr>
            </w:pPr>
            <w:r w:rsidRPr="009372A2">
              <w:rPr>
                <w:rFonts w:ascii="Helvetica" w:hAnsi="Helvetica"/>
                <w:b/>
              </w:rPr>
              <w:t>Title</w:t>
            </w:r>
          </w:p>
        </w:tc>
        <w:tc>
          <w:tcPr>
            <w:tcW w:w="6908" w:type="dxa"/>
            <w:shd w:val="clear" w:color="auto" w:fill="auto"/>
            <w:tcMar>
              <w:left w:w="115" w:type="dxa"/>
              <w:bottom w:w="180" w:type="dxa"/>
              <w:right w:w="115" w:type="dxa"/>
            </w:tcMar>
          </w:tcPr>
          <w:p w14:paraId="6104EFFE" w14:textId="16CB860A" w:rsidR="00413E17" w:rsidRPr="009372A2" w:rsidRDefault="00413E17" w:rsidP="00B31082">
            <w:r w:rsidRPr="009372A2">
              <w:t>As a</w:t>
            </w:r>
            <w:r w:rsidR="00904173">
              <w:t>n</w:t>
            </w:r>
            <w:r w:rsidRPr="009372A2">
              <w:t xml:space="preserve"> </w:t>
            </w:r>
            <w:r w:rsidR="00904173">
              <w:t>employee,</w:t>
            </w:r>
            <w:r w:rsidRPr="009372A2">
              <w:t xml:space="preserve"> I want to </w:t>
            </w:r>
            <w:r w:rsidR="00904173">
              <w:t>extend a reservation</w:t>
            </w:r>
            <w:r w:rsidR="00C825D7">
              <w:t xml:space="preserve"> for a customer</w:t>
            </w:r>
            <w:r w:rsidRPr="009372A2">
              <w:t xml:space="preserve"> so that </w:t>
            </w:r>
            <w:r w:rsidR="00904173">
              <w:t>the customer does not pay a heavy late fee or is accurately charge</w:t>
            </w:r>
            <w:r w:rsidR="00C825D7">
              <w:t>d</w:t>
            </w:r>
            <w:r w:rsidR="00904173">
              <w:t xml:space="preserve"> for the extra time.</w:t>
            </w:r>
          </w:p>
        </w:tc>
      </w:tr>
      <w:tr w:rsidR="00413E17" w14:paraId="152F9D51" w14:textId="77777777" w:rsidTr="00B31082">
        <w:tc>
          <w:tcPr>
            <w:tcW w:w="1962" w:type="dxa"/>
            <w:shd w:val="clear" w:color="auto" w:fill="auto"/>
            <w:tcMar>
              <w:left w:w="115" w:type="dxa"/>
              <w:bottom w:w="180" w:type="dxa"/>
              <w:right w:w="115" w:type="dxa"/>
            </w:tcMar>
          </w:tcPr>
          <w:p w14:paraId="2FD7F99A" w14:textId="77777777" w:rsidR="00413E17" w:rsidRPr="009372A2" w:rsidRDefault="00413E17" w:rsidP="00B31082">
            <w:pPr>
              <w:jc w:val="right"/>
              <w:rPr>
                <w:rFonts w:ascii="Helvetica" w:hAnsi="Helvetica"/>
                <w:b/>
              </w:rPr>
            </w:pPr>
            <w:r w:rsidRPr="009372A2">
              <w:rPr>
                <w:rFonts w:ascii="Helvetica" w:hAnsi="Helvetica"/>
                <w:b/>
              </w:rPr>
              <w:t>Primary Actor</w:t>
            </w:r>
          </w:p>
        </w:tc>
        <w:tc>
          <w:tcPr>
            <w:tcW w:w="6908" w:type="dxa"/>
            <w:shd w:val="clear" w:color="auto" w:fill="auto"/>
            <w:tcMar>
              <w:left w:w="115" w:type="dxa"/>
              <w:bottom w:w="180" w:type="dxa"/>
              <w:right w:w="115" w:type="dxa"/>
            </w:tcMar>
          </w:tcPr>
          <w:p w14:paraId="0B8F5800" w14:textId="41E33816" w:rsidR="00413E17" w:rsidRPr="009372A2" w:rsidRDefault="00904173" w:rsidP="00B31082">
            <w:r>
              <w:t>Employee</w:t>
            </w:r>
          </w:p>
        </w:tc>
      </w:tr>
      <w:tr w:rsidR="00413E17" w14:paraId="51BE628F" w14:textId="77777777" w:rsidTr="00B31082">
        <w:tc>
          <w:tcPr>
            <w:tcW w:w="1962" w:type="dxa"/>
            <w:shd w:val="clear" w:color="auto" w:fill="auto"/>
            <w:tcMar>
              <w:left w:w="115" w:type="dxa"/>
              <w:bottom w:w="180" w:type="dxa"/>
              <w:right w:w="115" w:type="dxa"/>
            </w:tcMar>
          </w:tcPr>
          <w:p w14:paraId="5EB2F16F" w14:textId="77777777" w:rsidR="00413E17" w:rsidRPr="009372A2" w:rsidRDefault="00413E17" w:rsidP="00B31082">
            <w:pPr>
              <w:jc w:val="right"/>
              <w:rPr>
                <w:rFonts w:ascii="Helvetica" w:hAnsi="Helvetica"/>
                <w:b/>
              </w:rPr>
            </w:pPr>
            <w:r w:rsidRPr="009372A2">
              <w:rPr>
                <w:rFonts w:ascii="Helvetica" w:hAnsi="Helvetica"/>
                <w:b/>
              </w:rPr>
              <w:t>Stakeholders &amp; Interest</w:t>
            </w:r>
          </w:p>
        </w:tc>
        <w:tc>
          <w:tcPr>
            <w:tcW w:w="6908" w:type="dxa"/>
            <w:shd w:val="clear" w:color="auto" w:fill="auto"/>
            <w:tcMar>
              <w:left w:w="115" w:type="dxa"/>
              <w:bottom w:w="180" w:type="dxa"/>
              <w:right w:w="115" w:type="dxa"/>
            </w:tcMar>
          </w:tcPr>
          <w:p w14:paraId="11E51455" w14:textId="38B67A66" w:rsidR="00413E17" w:rsidRDefault="00413E17" w:rsidP="00B31082">
            <w:pPr>
              <w:widowControl w:val="0"/>
              <w:autoSpaceDE w:val="0"/>
              <w:autoSpaceDN w:val="0"/>
              <w:adjustRightInd w:val="0"/>
            </w:pPr>
            <w:r w:rsidRPr="009372A2">
              <w:t xml:space="preserve">Customer wants to </w:t>
            </w:r>
            <w:r w:rsidR="00904173">
              <w:t>reduce late fee</w:t>
            </w:r>
            <w:r w:rsidR="00C825D7">
              <w:t xml:space="preserve"> or use the bikes for more time</w:t>
            </w:r>
          </w:p>
          <w:p w14:paraId="1C49AEAA" w14:textId="36FE8A8F" w:rsidR="00413E17" w:rsidRPr="009372A2" w:rsidRDefault="00413E17" w:rsidP="00B31082">
            <w:pPr>
              <w:widowControl w:val="0"/>
              <w:autoSpaceDE w:val="0"/>
              <w:autoSpaceDN w:val="0"/>
              <w:adjustRightInd w:val="0"/>
            </w:pPr>
            <w:r>
              <w:t xml:space="preserve">Manager wishes to </w:t>
            </w:r>
            <w:r w:rsidR="00904173">
              <w:t>collect late fee or ensure that the customer pays for the full time that the bike(s) are rented. The manager also wants to ensure that bike availability is accurate.</w:t>
            </w:r>
          </w:p>
        </w:tc>
      </w:tr>
      <w:tr w:rsidR="00413E17" w14:paraId="293139F3" w14:textId="77777777" w:rsidTr="00B31082">
        <w:tc>
          <w:tcPr>
            <w:tcW w:w="1962" w:type="dxa"/>
            <w:shd w:val="clear" w:color="auto" w:fill="auto"/>
            <w:tcMar>
              <w:left w:w="115" w:type="dxa"/>
              <w:bottom w:w="180" w:type="dxa"/>
              <w:right w:w="115" w:type="dxa"/>
            </w:tcMar>
          </w:tcPr>
          <w:p w14:paraId="0FD7E7A3" w14:textId="77777777" w:rsidR="00413E17" w:rsidRPr="009372A2" w:rsidRDefault="00413E17" w:rsidP="00B31082">
            <w:pPr>
              <w:jc w:val="right"/>
              <w:rPr>
                <w:rFonts w:ascii="Helvetica" w:hAnsi="Helvetica"/>
                <w:b/>
              </w:rPr>
            </w:pPr>
            <w:r w:rsidRPr="009372A2">
              <w:rPr>
                <w:rFonts w:ascii="Helvetica" w:hAnsi="Helvetica"/>
                <w:b/>
              </w:rPr>
              <w:t>Preconditions</w:t>
            </w:r>
          </w:p>
        </w:tc>
        <w:tc>
          <w:tcPr>
            <w:tcW w:w="6908" w:type="dxa"/>
            <w:shd w:val="clear" w:color="auto" w:fill="auto"/>
            <w:tcMar>
              <w:left w:w="115" w:type="dxa"/>
              <w:bottom w:w="180" w:type="dxa"/>
              <w:right w:w="115" w:type="dxa"/>
            </w:tcMar>
          </w:tcPr>
          <w:p w14:paraId="68DE09F7" w14:textId="649546F8" w:rsidR="00413E17" w:rsidRPr="009372A2" w:rsidRDefault="00EA3957" w:rsidP="00B31082">
            <w:ins w:id="0" w:author="Devon Ceccacci" w:date="2023-11-17T16:59:00Z">
              <w:r>
                <w:rPr>
                  <w:noProof/>
                </w:rPr>
                <mc:AlternateContent>
                  <mc:Choice Requires="wpi">
                    <w:drawing>
                      <wp:anchor distT="0" distB="0" distL="114300" distR="114300" simplePos="0" relativeHeight="251659264" behindDoc="0" locked="0" layoutInCell="1" allowOverlap="1" wp14:anchorId="4DD08809" wp14:editId="4610A9AC">
                        <wp:simplePos x="0" y="0"/>
                        <wp:positionH relativeFrom="column">
                          <wp:posOffset>2033770</wp:posOffset>
                        </wp:positionH>
                        <wp:positionV relativeFrom="paragraph">
                          <wp:posOffset>-135655</wp:posOffset>
                        </wp:positionV>
                        <wp:extent cx="3596040" cy="1001160"/>
                        <wp:effectExtent l="57150" t="57150" r="42545" b="46990"/>
                        <wp:wrapNone/>
                        <wp:docPr id="2098342528"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3596040" cy="1001160"/>
                              </w14:xfrm>
                            </w14:contentPart>
                          </a:graphicData>
                        </a:graphic>
                      </wp:anchor>
                    </w:drawing>
                  </mc:Choice>
                  <mc:Fallback>
                    <w:pict>
                      <v:shapetype w14:anchorId="53417E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9.45pt;margin-top:-11.4pt;width:284.55pt;height:8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">
                        <v:imagedata r:id="rId5" o:title=""/>
                      </v:shape>
                    </w:pict>
                  </mc:Fallback>
                </mc:AlternateContent>
              </w:r>
            </w:ins>
            <w:r w:rsidR="00413E17">
              <w:t>C</w:t>
            </w:r>
            <w:r w:rsidR="00413E17" w:rsidRPr="009372A2">
              <w:t xml:space="preserve">ustomer </w:t>
            </w:r>
            <w:r w:rsidR="00904173">
              <w:t>phones the store and tells an employee that they will be late or wish to extend their rental.</w:t>
            </w:r>
          </w:p>
        </w:tc>
      </w:tr>
      <w:tr w:rsidR="00413E17" w14:paraId="627CB7B7" w14:textId="77777777" w:rsidTr="00B31082">
        <w:tc>
          <w:tcPr>
            <w:tcW w:w="1962" w:type="dxa"/>
            <w:shd w:val="clear" w:color="auto" w:fill="auto"/>
            <w:tcMar>
              <w:left w:w="115" w:type="dxa"/>
              <w:bottom w:w="180" w:type="dxa"/>
              <w:right w:w="115" w:type="dxa"/>
            </w:tcMar>
          </w:tcPr>
          <w:p w14:paraId="6088E45C" w14:textId="77777777" w:rsidR="00413E17" w:rsidRPr="009372A2" w:rsidRDefault="00413E17" w:rsidP="00B31082">
            <w:pPr>
              <w:jc w:val="right"/>
              <w:rPr>
                <w:rFonts w:ascii="Helvetica" w:hAnsi="Helvetica"/>
                <w:b/>
              </w:rPr>
            </w:pPr>
            <w:r w:rsidRPr="009372A2">
              <w:rPr>
                <w:rFonts w:ascii="Helvetica" w:hAnsi="Helvetica"/>
                <w:b/>
              </w:rPr>
              <w:t>Postconditions</w:t>
            </w:r>
          </w:p>
        </w:tc>
        <w:tc>
          <w:tcPr>
            <w:tcW w:w="6908" w:type="dxa"/>
            <w:shd w:val="clear" w:color="auto" w:fill="auto"/>
            <w:tcMar>
              <w:left w:w="115" w:type="dxa"/>
              <w:bottom w:w="180" w:type="dxa"/>
              <w:right w:w="115" w:type="dxa"/>
            </w:tcMar>
          </w:tcPr>
          <w:p w14:paraId="7EAD8964" w14:textId="43FE7C5F" w:rsidR="00413E17" w:rsidRPr="009372A2" w:rsidRDefault="00904173" w:rsidP="00B31082">
            <w:r>
              <w:t>Employee enters extend rental into system and reflects the longer rental time or reduced late fee in the system.</w:t>
            </w:r>
          </w:p>
        </w:tc>
      </w:tr>
      <w:tr w:rsidR="00413E17" w14:paraId="2F16C32B" w14:textId="77777777" w:rsidTr="00B31082">
        <w:tc>
          <w:tcPr>
            <w:tcW w:w="1962" w:type="dxa"/>
            <w:shd w:val="clear" w:color="auto" w:fill="auto"/>
            <w:tcMar>
              <w:left w:w="115" w:type="dxa"/>
              <w:bottom w:w="180" w:type="dxa"/>
              <w:right w:w="115" w:type="dxa"/>
            </w:tcMar>
          </w:tcPr>
          <w:p w14:paraId="65A0C105" w14:textId="77777777" w:rsidR="00413E17" w:rsidRPr="009372A2" w:rsidRDefault="00413E17" w:rsidP="00B31082">
            <w:pPr>
              <w:jc w:val="right"/>
              <w:rPr>
                <w:rFonts w:ascii="Helvetica" w:hAnsi="Helvetica"/>
                <w:b/>
              </w:rPr>
            </w:pPr>
            <w:r w:rsidRPr="009372A2">
              <w:rPr>
                <w:rFonts w:ascii="Helvetica" w:hAnsi="Helvetica"/>
                <w:b/>
              </w:rPr>
              <w:t>Main Success Scenario</w:t>
            </w:r>
          </w:p>
        </w:tc>
        <w:tc>
          <w:tcPr>
            <w:tcW w:w="6908" w:type="dxa"/>
            <w:shd w:val="clear" w:color="auto" w:fill="auto"/>
            <w:tcMar>
              <w:left w:w="115" w:type="dxa"/>
              <w:bottom w:w="180" w:type="dxa"/>
              <w:right w:w="115" w:type="dxa"/>
            </w:tcMar>
          </w:tcPr>
          <w:p w14:paraId="6319B8FA" w14:textId="1B617CCC" w:rsidR="00413E17" w:rsidRDefault="00EA3957" w:rsidP="00B31082">
            <w:pPr>
              <w:widowControl w:val="0"/>
              <w:autoSpaceDE w:val="0"/>
              <w:autoSpaceDN w:val="0"/>
              <w:adjustRightInd w:val="0"/>
            </w:pPr>
            <w:ins w:id="1" w:author="Devon Ceccacci" w:date="2023-11-17T16:59:00Z">
              <w:r>
                <w:rPr>
                  <w:noProof/>
                </w:rPr>
                <mc:AlternateContent>
                  <mc:Choice Requires="wpi">
                    <w:drawing>
                      <wp:anchor distT="0" distB="0" distL="114300" distR="114300" simplePos="0" relativeHeight="251660288" behindDoc="0" locked="0" layoutInCell="1" allowOverlap="1" wp14:anchorId="05FD557C" wp14:editId="56630358">
                        <wp:simplePos x="0" y="0"/>
                        <wp:positionH relativeFrom="column">
                          <wp:posOffset>2005330</wp:posOffset>
                        </wp:positionH>
                        <wp:positionV relativeFrom="paragraph">
                          <wp:posOffset>-58535</wp:posOffset>
                        </wp:positionV>
                        <wp:extent cx="152280" cy="166680"/>
                        <wp:effectExtent l="38100" t="38100" r="57785" b="43180"/>
                        <wp:wrapNone/>
                        <wp:docPr id="150765566"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152280" cy="166680"/>
                              </w14:xfrm>
                            </w14:contentPart>
                          </a:graphicData>
                        </a:graphic>
                      </wp:anchor>
                    </w:drawing>
                  </mc:Choice>
                  <mc:Fallback>
                    <w:pict>
                      <v:shape w14:anchorId="3E6F9758" id="Ink 4" o:spid="_x0000_s1026" type="#_x0000_t75" style="position:absolute;margin-left:157.2pt;margin-top:-5.3pt;width:13.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">
                        <v:imagedata r:id="rId7" o:title=""/>
                      </v:shape>
                    </w:pict>
                  </mc:Fallback>
                </mc:AlternateContent>
              </w:r>
            </w:ins>
            <w:commentRangeStart w:id="2"/>
            <w:r w:rsidR="00413E17">
              <w:t xml:space="preserve">1. </w:t>
            </w:r>
            <w:r w:rsidR="00904173">
              <w:t>Employee logs into the system</w:t>
            </w:r>
            <w:commentRangeEnd w:id="2"/>
            <w:r w:rsidR="006C795E">
              <w:rPr>
                <w:rStyle w:val="CommentReference"/>
                <w:lang w:eastAsia="en-US"/>
              </w:rPr>
              <w:commentReference w:id="2"/>
            </w:r>
          </w:p>
          <w:p w14:paraId="6CDA38B1" w14:textId="48ED3253" w:rsidR="00413E17" w:rsidRDefault="00EA3957" w:rsidP="00B31082">
            <w:pPr>
              <w:widowControl w:val="0"/>
              <w:autoSpaceDE w:val="0"/>
              <w:autoSpaceDN w:val="0"/>
              <w:adjustRightInd w:val="0"/>
            </w:pPr>
            <w:ins w:id="3" w:author="Devon Ceccacci" w:date="2023-11-17T17:00:00Z">
              <w:r>
                <w:rPr>
                  <w:noProof/>
                </w:rPr>
                <mc:AlternateContent>
                  <mc:Choice Requires="wpi">
                    <w:drawing>
                      <wp:anchor distT="0" distB="0" distL="114300" distR="114300" simplePos="0" relativeHeight="251661312" behindDoc="0" locked="0" layoutInCell="1" allowOverlap="1" wp14:anchorId="4EB071F8" wp14:editId="78D77C19">
                        <wp:simplePos x="0" y="0"/>
                        <wp:positionH relativeFrom="column">
                          <wp:posOffset>1557490</wp:posOffset>
                        </wp:positionH>
                        <wp:positionV relativeFrom="paragraph">
                          <wp:posOffset>-46905</wp:posOffset>
                        </wp:positionV>
                        <wp:extent cx="3861720" cy="336960"/>
                        <wp:effectExtent l="38100" t="38100" r="5715" b="44450"/>
                        <wp:wrapNone/>
                        <wp:docPr id="1388349899"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861720" cy="336960"/>
                              </w14:xfrm>
                            </w14:contentPart>
                          </a:graphicData>
                        </a:graphic>
                      </wp:anchor>
                    </w:drawing>
                  </mc:Choice>
                  <mc:Fallback>
                    <w:pict>
                      <v:shape w14:anchorId="609E809F" id="Ink 5" o:spid="_x0000_s1026" type="#_x0000_t75" style="position:absolute;margin-left:121.95pt;margin-top:-4.4pt;width:305.45pt;height:2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">
                        <v:imagedata r:id="rId13" o:title=""/>
                      </v:shape>
                    </w:pict>
                  </mc:Fallback>
                </mc:AlternateContent>
              </w:r>
            </w:ins>
            <w:r w:rsidR="00413E17">
              <w:t xml:space="preserve">2. </w:t>
            </w:r>
            <w:r w:rsidR="00904173">
              <w:t xml:space="preserve">Employee enters customer name to </w:t>
            </w:r>
            <w:r w:rsidR="00904173" w:rsidRPr="00904173">
              <w:rPr>
                <w:u w:val="single"/>
              </w:rPr>
              <w:t>find reservation</w:t>
            </w:r>
          </w:p>
          <w:p w14:paraId="20C05436" w14:textId="695C6E29" w:rsidR="00904173" w:rsidRDefault="00EA3957" w:rsidP="00B31082">
            <w:pPr>
              <w:widowControl w:val="0"/>
              <w:autoSpaceDE w:val="0"/>
              <w:autoSpaceDN w:val="0"/>
              <w:adjustRightInd w:val="0"/>
              <w:rPr>
                <w:u w:val="single"/>
              </w:rPr>
            </w:pPr>
            <w:ins w:id="4" w:author="Devon Ceccacci" w:date="2023-11-17T17:00:00Z">
              <w:r>
                <w:rPr>
                  <w:noProof/>
                </w:rPr>
                <mc:AlternateContent>
                  <mc:Choice Requires="wpi">
                    <w:drawing>
                      <wp:anchor distT="0" distB="0" distL="114300" distR="114300" simplePos="0" relativeHeight="251662336" behindDoc="0" locked="0" layoutInCell="1" allowOverlap="1" wp14:anchorId="19FB01B3" wp14:editId="5EDF4B04">
                        <wp:simplePos x="0" y="0"/>
                        <wp:positionH relativeFrom="column">
                          <wp:posOffset>1538410</wp:posOffset>
                        </wp:positionH>
                        <wp:positionV relativeFrom="paragraph">
                          <wp:posOffset>45365</wp:posOffset>
                        </wp:positionV>
                        <wp:extent cx="164520" cy="138600"/>
                        <wp:effectExtent l="57150" t="38100" r="45085" b="52070"/>
                        <wp:wrapNone/>
                        <wp:docPr id="1913865394"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164520" cy="138600"/>
                              </w14:xfrm>
                            </w14:contentPart>
                          </a:graphicData>
                        </a:graphic>
                      </wp:anchor>
                    </w:drawing>
                  </mc:Choice>
                  <mc:Fallback>
                    <w:pict>
                      <v:shape w14:anchorId="23750B7B" id="Ink 6" o:spid="_x0000_s1026" type="#_x0000_t75" style="position:absolute;margin-left:120.45pt;margin-top:2.85pt;width:14.35pt;height:1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">
                        <v:imagedata r:id="rId15" o:title=""/>
                      </v:shape>
                    </w:pict>
                  </mc:Fallback>
                </mc:AlternateContent>
              </w:r>
            </w:ins>
            <w:r w:rsidR="00413E17">
              <w:t>3.</w:t>
            </w:r>
            <w:r w:rsidR="00904173">
              <w:t xml:space="preserve"> </w:t>
            </w:r>
            <w:commentRangeStart w:id="5"/>
            <w:r w:rsidR="00904173">
              <w:t xml:space="preserve">Employee </w:t>
            </w:r>
            <w:r w:rsidR="00904173" w:rsidRPr="00904173">
              <w:rPr>
                <w:u w:val="single"/>
              </w:rPr>
              <w:t>edits reservation</w:t>
            </w:r>
            <w:commentRangeEnd w:id="5"/>
            <w:r w:rsidR="006C795E">
              <w:rPr>
                <w:rStyle w:val="CommentReference"/>
                <w:lang w:eastAsia="en-US"/>
              </w:rPr>
              <w:commentReference w:id="5"/>
            </w:r>
          </w:p>
          <w:p w14:paraId="0ABDD165" w14:textId="490DEFFE" w:rsidR="00904173" w:rsidRPr="00904173" w:rsidRDefault="00904173" w:rsidP="00B31082">
            <w:pPr>
              <w:widowControl w:val="0"/>
              <w:autoSpaceDE w:val="0"/>
              <w:autoSpaceDN w:val="0"/>
              <w:adjustRightInd w:val="0"/>
            </w:pPr>
            <w:r w:rsidRPr="00904173">
              <w:t xml:space="preserve">4. </w:t>
            </w:r>
            <w:r>
              <w:t xml:space="preserve">Employee </w:t>
            </w:r>
            <w:r w:rsidRPr="00904173">
              <w:rPr>
                <w:u w:val="single"/>
              </w:rPr>
              <w:t>applies reduced late fee</w:t>
            </w:r>
          </w:p>
        </w:tc>
      </w:tr>
      <w:tr w:rsidR="00413E17" w14:paraId="3EFC37D0" w14:textId="77777777" w:rsidTr="00B31082">
        <w:tc>
          <w:tcPr>
            <w:tcW w:w="1962" w:type="dxa"/>
            <w:shd w:val="clear" w:color="auto" w:fill="auto"/>
            <w:tcMar>
              <w:left w:w="115" w:type="dxa"/>
              <w:bottom w:w="180" w:type="dxa"/>
              <w:right w:w="115" w:type="dxa"/>
            </w:tcMar>
          </w:tcPr>
          <w:p w14:paraId="174A1A4C" w14:textId="77777777" w:rsidR="00413E17" w:rsidRPr="009372A2" w:rsidRDefault="00413E17" w:rsidP="00B31082">
            <w:pPr>
              <w:jc w:val="right"/>
              <w:rPr>
                <w:rFonts w:ascii="Helvetica" w:hAnsi="Helvetica"/>
                <w:b/>
              </w:rPr>
            </w:pPr>
            <w:r w:rsidRPr="009372A2">
              <w:rPr>
                <w:rFonts w:ascii="Helvetica" w:hAnsi="Helvetica"/>
                <w:b/>
              </w:rPr>
              <w:t>Extensions</w:t>
            </w:r>
          </w:p>
        </w:tc>
        <w:tc>
          <w:tcPr>
            <w:tcW w:w="6908" w:type="dxa"/>
            <w:shd w:val="clear" w:color="auto" w:fill="auto"/>
            <w:tcMar>
              <w:left w:w="115" w:type="dxa"/>
              <w:bottom w:w="180" w:type="dxa"/>
              <w:right w:w="115" w:type="dxa"/>
            </w:tcMar>
          </w:tcPr>
          <w:p w14:paraId="7D1D1B8D" w14:textId="0BBAD688" w:rsidR="00904173" w:rsidRDefault="00904173" w:rsidP="00904173">
            <w:pPr>
              <w:widowControl w:val="0"/>
              <w:autoSpaceDE w:val="0"/>
              <w:autoSpaceDN w:val="0"/>
              <w:adjustRightInd w:val="0"/>
            </w:pPr>
            <w:r>
              <w:t>2.a Employee can not find customer in the system</w:t>
            </w:r>
          </w:p>
          <w:p w14:paraId="1EBE189D" w14:textId="6836F896" w:rsidR="006C795E" w:rsidRPr="009372A2" w:rsidRDefault="00904173" w:rsidP="00904173">
            <w:pPr>
              <w:widowControl w:val="0"/>
              <w:autoSpaceDE w:val="0"/>
              <w:autoSpaceDN w:val="0"/>
              <w:adjustRightInd w:val="0"/>
            </w:pPr>
            <w:commentRangeStart w:id="6"/>
            <w:r>
              <w:t xml:space="preserve">4.a Employee </w:t>
            </w:r>
            <w:r w:rsidRPr="00904173">
              <w:rPr>
                <w:u w:val="single"/>
              </w:rPr>
              <w:t>extends reservation</w:t>
            </w:r>
            <w:r w:rsidR="00413E17">
              <w:t xml:space="preserve"> </w:t>
            </w:r>
            <w:commentRangeEnd w:id="6"/>
            <w:r w:rsidR="006C795E">
              <w:rPr>
                <w:rStyle w:val="CommentReference"/>
                <w:lang w:eastAsia="en-US"/>
              </w:rPr>
              <w:commentReference w:id="6"/>
            </w:r>
          </w:p>
          <w:p w14:paraId="3D4FF1CE" w14:textId="13398C78" w:rsidR="00413E17" w:rsidRPr="009372A2" w:rsidRDefault="00EA3957" w:rsidP="00B31082">
            <w:pPr>
              <w:widowControl w:val="0"/>
              <w:autoSpaceDE w:val="0"/>
              <w:autoSpaceDN w:val="0"/>
              <w:adjustRightInd w:val="0"/>
            </w:pPr>
            <w:ins w:id="7" w:author="Devon Ceccacci" w:date="2023-11-17T17:00:00Z">
              <w:r>
                <w:rPr>
                  <w:noProof/>
                </w:rPr>
                <mc:AlternateContent>
                  <mc:Choice Requires="wpi">
                    <w:drawing>
                      <wp:anchor distT="0" distB="0" distL="114300" distR="114300" simplePos="0" relativeHeight="251665408" behindDoc="0" locked="0" layoutInCell="1" allowOverlap="1" wp14:anchorId="0CC60BCA" wp14:editId="24EA8A45">
                        <wp:simplePos x="0" y="0"/>
                        <wp:positionH relativeFrom="column">
                          <wp:posOffset>1775460</wp:posOffset>
                        </wp:positionH>
                        <wp:positionV relativeFrom="paragraph">
                          <wp:posOffset>-42545</wp:posOffset>
                        </wp:positionV>
                        <wp:extent cx="3590925" cy="471170"/>
                        <wp:effectExtent l="57150" t="38100" r="47625" b="43180"/>
                        <wp:wrapNone/>
                        <wp:docPr id="1092621476"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3590925" cy="471170"/>
                              </w14:xfrm>
                            </w14:contentPart>
                          </a:graphicData>
                        </a:graphic>
                      </wp:anchor>
                    </w:drawing>
                  </mc:Choice>
                  <mc:Fallback>
                    <w:pict>
                      <v:shape w14:anchorId="777E5582" id="Ink 9" o:spid="_x0000_s1026" type="#_x0000_t75" style="position:absolute;margin-left:139.1pt;margin-top:-4.05pt;width:284.15pt;height:3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">
                        <v:imagedata r:id="rId17" o:title=""/>
                      </v:shape>
                    </w:pict>
                  </mc:Fallback>
                </mc:AlternateContent>
              </w:r>
            </w:ins>
          </w:p>
        </w:tc>
      </w:tr>
      <w:tr w:rsidR="00413E17" w14:paraId="4EFACA77" w14:textId="77777777" w:rsidTr="00B31082">
        <w:tc>
          <w:tcPr>
            <w:tcW w:w="1962" w:type="dxa"/>
            <w:shd w:val="clear" w:color="auto" w:fill="auto"/>
            <w:tcMar>
              <w:left w:w="115" w:type="dxa"/>
              <w:bottom w:w="180" w:type="dxa"/>
              <w:right w:w="115" w:type="dxa"/>
            </w:tcMar>
          </w:tcPr>
          <w:p w14:paraId="6CF60771" w14:textId="77777777" w:rsidR="00413E17" w:rsidRPr="009372A2" w:rsidRDefault="00413E17" w:rsidP="00B31082">
            <w:pPr>
              <w:jc w:val="right"/>
              <w:rPr>
                <w:rFonts w:ascii="Helvetica" w:hAnsi="Helvetica"/>
                <w:b/>
              </w:rPr>
            </w:pPr>
            <w:r w:rsidRPr="009372A2">
              <w:rPr>
                <w:rFonts w:ascii="Helvetica" w:hAnsi="Helvetica"/>
                <w:b/>
              </w:rPr>
              <w:t>Special Requirements</w:t>
            </w:r>
          </w:p>
        </w:tc>
        <w:tc>
          <w:tcPr>
            <w:tcW w:w="6908" w:type="dxa"/>
            <w:shd w:val="clear" w:color="auto" w:fill="auto"/>
            <w:tcMar>
              <w:left w:w="115" w:type="dxa"/>
              <w:bottom w:w="180" w:type="dxa"/>
              <w:right w:w="115" w:type="dxa"/>
            </w:tcMar>
          </w:tcPr>
          <w:p w14:paraId="358874EF" w14:textId="711522F9" w:rsidR="00413E17" w:rsidRPr="009372A2" w:rsidRDefault="00904173" w:rsidP="00B31082">
            <w:pPr>
              <w:widowControl w:val="0"/>
              <w:autoSpaceDE w:val="0"/>
              <w:autoSpaceDN w:val="0"/>
              <w:adjustRightInd w:val="0"/>
            </w:pPr>
            <w:r>
              <w:t>There must not be a reservation on the bikes after the current reservation.</w:t>
            </w:r>
          </w:p>
        </w:tc>
      </w:tr>
      <w:tr w:rsidR="00413E17" w14:paraId="2B4E50D3" w14:textId="77777777" w:rsidTr="00B31082">
        <w:tc>
          <w:tcPr>
            <w:tcW w:w="1962" w:type="dxa"/>
            <w:shd w:val="clear" w:color="auto" w:fill="auto"/>
            <w:tcMar>
              <w:left w:w="115" w:type="dxa"/>
              <w:bottom w:w="180" w:type="dxa"/>
              <w:right w:w="115" w:type="dxa"/>
            </w:tcMar>
          </w:tcPr>
          <w:p w14:paraId="063628AD" w14:textId="77777777" w:rsidR="00413E17" w:rsidRPr="009372A2" w:rsidRDefault="00413E17" w:rsidP="00B31082">
            <w:pPr>
              <w:jc w:val="right"/>
              <w:rPr>
                <w:rFonts w:ascii="Helvetica" w:hAnsi="Helvetica"/>
                <w:b/>
              </w:rPr>
            </w:pPr>
            <w:r w:rsidRPr="009372A2">
              <w:rPr>
                <w:rFonts w:ascii="Helvetica" w:hAnsi="Helvetica"/>
                <w:b/>
              </w:rPr>
              <w:t>Technology &amp; Variation List</w:t>
            </w:r>
          </w:p>
        </w:tc>
        <w:tc>
          <w:tcPr>
            <w:tcW w:w="6908" w:type="dxa"/>
            <w:shd w:val="clear" w:color="auto" w:fill="auto"/>
            <w:tcMar>
              <w:left w:w="115" w:type="dxa"/>
              <w:bottom w:w="180" w:type="dxa"/>
              <w:right w:w="115" w:type="dxa"/>
            </w:tcMar>
          </w:tcPr>
          <w:p w14:paraId="29B8A418" w14:textId="20C088CA" w:rsidR="00C825D7" w:rsidRDefault="00C825D7" w:rsidP="00B31082">
            <w:pPr>
              <w:widowControl w:val="0"/>
              <w:autoSpaceDE w:val="0"/>
              <w:autoSpaceDN w:val="0"/>
              <w:adjustRightInd w:val="0"/>
            </w:pPr>
            <w:r>
              <w:t>The customer calls into the store using the telephone.</w:t>
            </w:r>
          </w:p>
          <w:p w14:paraId="67F48990" w14:textId="7037DA25" w:rsidR="00413E17" w:rsidRPr="009372A2" w:rsidRDefault="00413E17" w:rsidP="00B31082">
            <w:pPr>
              <w:widowControl w:val="0"/>
              <w:autoSpaceDE w:val="0"/>
              <w:autoSpaceDN w:val="0"/>
              <w:adjustRightInd w:val="0"/>
            </w:pPr>
            <w:r>
              <w:t xml:space="preserve">How can the </w:t>
            </w:r>
            <w:r w:rsidR="00904173">
              <w:t>employee</w:t>
            </w:r>
            <w:r w:rsidRPr="009372A2">
              <w:t xml:space="preserve"> </w:t>
            </w:r>
            <w:r w:rsidR="00904173">
              <w:rPr>
                <w:u w:val="single"/>
              </w:rPr>
              <w:t>edit a reservation</w:t>
            </w:r>
            <w:r>
              <w:t xml:space="preserve"> when the system is offline?</w:t>
            </w:r>
          </w:p>
        </w:tc>
      </w:tr>
      <w:tr w:rsidR="00413E17" w14:paraId="5DDBC3BB" w14:textId="77777777" w:rsidTr="00B31082">
        <w:tc>
          <w:tcPr>
            <w:tcW w:w="1962" w:type="dxa"/>
            <w:shd w:val="clear" w:color="auto" w:fill="auto"/>
            <w:tcMar>
              <w:left w:w="115" w:type="dxa"/>
              <w:bottom w:w="180" w:type="dxa"/>
              <w:right w:w="115" w:type="dxa"/>
            </w:tcMar>
          </w:tcPr>
          <w:p w14:paraId="767F7DA0" w14:textId="77777777" w:rsidR="00413E17" w:rsidRPr="009372A2" w:rsidRDefault="00413E17" w:rsidP="00B31082">
            <w:pPr>
              <w:jc w:val="right"/>
              <w:rPr>
                <w:rFonts w:ascii="Helvetica" w:hAnsi="Helvetica"/>
                <w:b/>
              </w:rPr>
            </w:pPr>
            <w:r w:rsidRPr="009372A2">
              <w:rPr>
                <w:rFonts w:ascii="Helvetica" w:hAnsi="Helvetica"/>
                <w:b/>
              </w:rPr>
              <w:t>Frequency</w:t>
            </w:r>
          </w:p>
        </w:tc>
        <w:tc>
          <w:tcPr>
            <w:tcW w:w="6908" w:type="dxa"/>
            <w:shd w:val="clear" w:color="auto" w:fill="auto"/>
            <w:tcMar>
              <w:left w:w="115" w:type="dxa"/>
              <w:bottom w:w="180" w:type="dxa"/>
              <w:right w:w="115" w:type="dxa"/>
            </w:tcMar>
          </w:tcPr>
          <w:p w14:paraId="14034E33" w14:textId="4813E489" w:rsidR="00413E17" w:rsidRPr="009372A2" w:rsidRDefault="00C825D7" w:rsidP="00B31082">
            <w:r>
              <w:t>Daily</w:t>
            </w:r>
          </w:p>
        </w:tc>
      </w:tr>
      <w:tr w:rsidR="00413E17" w14:paraId="1F10529E" w14:textId="77777777" w:rsidTr="00B31082">
        <w:tc>
          <w:tcPr>
            <w:tcW w:w="1962" w:type="dxa"/>
            <w:shd w:val="clear" w:color="auto" w:fill="auto"/>
            <w:tcMar>
              <w:left w:w="115" w:type="dxa"/>
              <w:bottom w:w="180" w:type="dxa"/>
              <w:right w:w="115" w:type="dxa"/>
            </w:tcMar>
          </w:tcPr>
          <w:p w14:paraId="52F0C888" w14:textId="10A9B36E" w:rsidR="00413E17" w:rsidRPr="009372A2" w:rsidRDefault="00413E17" w:rsidP="00B31082">
            <w:pPr>
              <w:jc w:val="right"/>
              <w:rPr>
                <w:rFonts w:ascii="Helvetica" w:hAnsi="Helvetica"/>
                <w:b/>
              </w:rPr>
            </w:pPr>
            <w:commentRangeStart w:id="8"/>
            <w:r w:rsidRPr="009372A2">
              <w:rPr>
                <w:rFonts w:ascii="Helvetica" w:hAnsi="Helvetica"/>
                <w:b/>
              </w:rPr>
              <w:t>Open Issues</w:t>
            </w:r>
            <w:commentRangeEnd w:id="8"/>
            <w:r w:rsidR="006C795E">
              <w:rPr>
                <w:rStyle w:val="CommentReference"/>
                <w:lang w:eastAsia="en-US"/>
              </w:rPr>
              <w:commentReference w:id="8"/>
            </w:r>
          </w:p>
        </w:tc>
        <w:tc>
          <w:tcPr>
            <w:tcW w:w="6908" w:type="dxa"/>
            <w:shd w:val="clear" w:color="auto" w:fill="auto"/>
            <w:tcMar>
              <w:left w:w="115" w:type="dxa"/>
              <w:bottom w:w="180" w:type="dxa"/>
              <w:right w:w="115" w:type="dxa"/>
            </w:tcMar>
          </w:tcPr>
          <w:p w14:paraId="22A88A44" w14:textId="77777777" w:rsidR="00413E17" w:rsidRDefault="00C825D7" w:rsidP="00B31082">
            <w:pPr>
              <w:widowControl w:val="0"/>
              <w:autoSpaceDE w:val="0"/>
              <w:autoSpaceDN w:val="0"/>
              <w:adjustRightInd w:val="0"/>
            </w:pPr>
            <w:r>
              <w:t>How long can a customer extend their rental?</w:t>
            </w:r>
          </w:p>
          <w:p w14:paraId="7E83BDAB" w14:textId="08CDC242" w:rsidR="00C825D7" w:rsidRPr="009372A2" w:rsidRDefault="00C825D7" w:rsidP="00B31082">
            <w:pPr>
              <w:widowControl w:val="0"/>
              <w:autoSpaceDE w:val="0"/>
              <w:autoSpaceDN w:val="0"/>
              <w:adjustRightInd w:val="0"/>
            </w:pPr>
            <w:r>
              <w:t>What happens if the bikes are needed and an extension is accidently placed on a reservation</w:t>
            </w:r>
            <w:r w:rsidR="000A4688">
              <w:t xml:space="preserve"> that conflicts with an upcoming reservation?</w:t>
            </w:r>
          </w:p>
        </w:tc>
      </w:tr>
    </w:tbl>
    <w:p w14:paraId="503E36DD" w14:textId="3C0DDF91" w:rsidR="00261EB6" w:rsidRDefault="00EA3957">
      <w:ins w:id="9" w:author="Devon Ceccacci" w:date="2023-11-17T17:00:00Z">
        <w:r>
          <w:rPr>
            <w:noProof/>
          </w:rPr>
          <mc:AlternateContent>
            <mc:Choice Requires="wpi">
              <w:drawing>
                <wp:anchor distT="0" distB="0" distL="114300" distR="114300" simplePos="0" relativeHeight="251668480" behindDoc="0" locked="0" layoutInCell="1" allowOverlap="1" wp14:anchorId="42CBDCC1" wp14:editId="51CB08C0">
                  <wp:simplePos x="0" y="0"/>
                  <wp:positionH relativeFrom="column">
                    <wp:posOffset>1001395</wp:posOffset>
                  </wp:positionH>
                  <wp:positionV relativeFrom="paragraph">
                    <wp:posOffset>-194945</wp:posOffset>
                  </wp:positionV>
                  <wp:extent cx="5709285" cy="1115695"/>
                  <wp:effectExtent l="38100" t="57150" r="43815" b="46355"/>
                  <wp:wrapNone/>
                  <wp:docPr id="1146236518"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5709285" cy="1115695"/>
                        </w14:xfrm>
                      </w14:contentPart>
                    </a:graphicData>
                  </a:graphic>
                </wp:anchor>
              </w:drawing>
            </mc:Choice>
            <mc:Fallback>
              <w:pict>
                <v:shape w14:anchorId="6A4EAF4F" id="Ink 12" o:spid="_x0000_s1026" type="#_x0000_t75" style="position:absolute;margin-left:78.15pt;margin-top:-16.05pt;width:450.95pt;height:8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">
                  <v:imagedata r:id="rId19" o:title=""/>
                </v:shape>
              </w:pict>
            </mc:Fallback>
          </mc:AlternateContent>
        </w:r>
      </w:ins>
    </w:p>
    <w:sectPr w:rsidR="00261EB6" w:rsidSect="008A32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eccacci, Devon" w:date="2023-11-17T16:52:00Z" w:initials="DC">
    <w:p w14:paraId="03DC3065" w14:textId="77777777" w:rsidR="006C795E" w:rsidRDefault="006C795E" w:rsidP="001E30AA">
      <w:pPr>
        <w:pStyle w:val="CommentText"/>
      </w:pPr>
      <w:r>
        <w:rPr>
          <w:rStyle w:val="CommentReference"/>
        </w:rPr>
        <w:annotationRef/>
      </w:r>
      <w:r>
        <w:t>Could have an extension for if the employee is unable to log in.</w:t>
      </w:r>
    </w:p>
  </w:comment>
  <w:comment w:id="5" w:author="Ceccacci, Devon" w:date="2023-11-17T16:52:00Z" w:initials="DC">
    <w:p w14:paraId="2FA2769E" w14:textId="77777777" w:rsidR="006C795E" w:rsidRDefault="006C795E" w:rsidP="00456A51">
      <w:pPr>
        <w:pStyle w:val="CommentText"/>
      </w:pPr>
      <w:r>
        <w:rPr>
          <w:rStyle w:val="CommentReference"/>
        </w:rPr>
        <w:annotationRef/>
      </w:r>
      <w:r>
        <w:t>Could have an extension for if the power goes out, or the system goes down.</w:t>
      </w:r>
    </w:p>
  </w:comment>
  <w:comment w:id="6" w:author="Ceccacci, Devon" w:date="2023-11-17T16:51:00Z" w:initials="DC">
    <w:p w14:paraId="14B3E323" w14:textId="32123B5F" w:rsidR="006C795E" w:rsidRDefault="006C795E">
      <w:pPr>
        <w:pStyle w:val="CommentText"/>
      </w:pPr>
      <w:r>
        <w:rPr>
          <w:rStyle w:val="CommentReference"/>
        </w:rPr>
        <w:annotationRef/>
      </w:r>
      <w:r>
        <w:t>This is not really an extension, since the extending of the reservation will have to happen one way or another.</w:t>
      </w:r>
    </w:p>
    <w:p w14:paraId="541D787A" w14:textId="77777777" w:rsidR="006C795E" w:rsidRDefault="006C795E">
      <w:pPr>
        <w:pStyle w:val="CommentText"/>
      </w:pPr>
    </w:p>
    <w:p w14:paraId="1FEB8FC6" w14:textId="77777777" w:rsidR="006C795E" w:rsidRDefault="006C795E" w:rsidP="00976D9B">
      <w:pPr>
        <w:pStyle w:val="CommentText"/>
      </w:pPr>
      <w:r>
        <w:t xml:space="preserve">I would swap this with step 4 of the main success scenario, and make the "Employee applies reduced late fee" as an Extension 5, since its something that COULD happen after the extends reservation. </w:t>
      </w:r>
    </w:p>
  </w:comment>
  <w:comment w:id="8" w:author="Ceccacci, Devon" w:date="2023-11-17T16:53:00Z" w:initials="DC">
    <w:p w14:paraId="1724AC9C" w14:textId="77777777" w:rsidR="006C795E" w:rsidRDefault="006C795E" w:rsidP="00F6170B">
      <w:pPr>
        <w:pStyle w:val="CommentText"/>
      </w:pPr>
      <w:r>
        <w:rPr>
          <w:rStyle w:val="CommentReference"/>
        </w:rPr>
        <w:annotationRef/>
      </w:r>
      <w:r>
        <w:t>An possible open issue could be what to do if the system does go down while an employee is in the middle of this scenario. Does the system save what was happening and put the employee back to the step they where at, or does it make the employee start again from the start.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C3065" w15:done="0"/>
  <w15:commentEx w15:paraId="2FA2769E" w15:done="0"/>
  <w15:commentEx w15:paraId="1FEB8FC6" w15:done="0"/>
  <w15:commentEx w15:paraId="1724AC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A029E4" w16cex:dateUtc="2023-11-18T00:52:00Z"/>
  <w16cex:commentExtensible w16cex:durableId="0CE208D5" w16cex:dateUtc="2023-11-18T00:52:00Z"/>
  <w16cex:commentExtensible w16cex:durableId="0AAAA744" w16cex:dateUtc="2023-11-18T00:51:00Z"/>
  <w16cex:commentExtensible w16cex:durableId="49779FFF" w16cex:dateUtc="2023-11-18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C3065" w16cid:durableId="79A029E4"/>
  <w16cid:commentId w16cid:paraId="2FA2769E" w16cid:durableId="0CE208D5"/>
  <w16cid:commentId w16cid:paraId="1FEB8FC6" w16cid:durableId="0AAAA744"/>
  <w16cid:commentId w16cid:paraId="1724AC9C" w16cid:durableId="49779F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on Ceccacci">
    <w15:presenceInfo w15:providerId="Windows Live" w15:userId="f8861d119b927c66"/>
  </w15:person>
  <w15:person w15:author="Ceccacci, Devon">
    <w15:presenceInfo w15:providerId="AD" w15:userId="S::ceccaccd@oregonstate.edu::09538e47-d879-4b20-ac4b-2bab695d1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E17"/>
    <w:rsid w:val="000A041F"/>
    <w:rsid w:val="000A4688"/>
    <w:rsid w:val="00261EB6"/>
    <w:rsid w:val="00413E17"/>
    <w:rsid w:val="006C795E"/>
    <w:rsid w:val="008A32C7"/>
    <w:rsid w:val="00904173"/>
    <w:rsid w:val="00C825D7"/>
    <w:rsid w:val="00EA3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86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E17"/>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3E17"/>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C795E"/>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795E"/>
    <w:rPr>
      <w:sz w:val="16"/>
      <w:szCs w:val="16"/>
    </w:rPr>
  </w:style>
  <w:style w:type="paragraph" w:styleId="CommentText">
    <w:name w:val="annotation text"/>
    <w:basedOn w:val="Normal"/>
    <w:link w:val="CommentTextChar"/>
    <w:uiPriority w:val="99"/>
    <w:unhideWhenUsed/>
    <w:rsid w:val="006C795E"/>
    <w:rPr>
      <w:sz w:val="20"/>
      <w:szCs w:val="20"/>
    </w:rPr>
  </w:style>
  <w:style w:type="character" w:customStyle="1" w:styleId="CommentTextChar">
    <w:name w:val="Comment Text Char"/>
    <w:basedOn w:val="DefaultParagraphFont"/>
    <w:link w:val="CommentText"/>
    <w:uiPriority w:val="99"/>
    <w:rsid w:val="006C795E"/>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795E"/>
    <w:rPr>
      <w:b/>
      <w:bCs/>
    </w:rPr>
  </w:style>
  <w:style w:type="character" w:customStyle="1" w:styleId="CommentSubjectChar">
    <w:name w:val="Comment Subject Char"/>
    <w:basedOn w:val="CommentTextChar"/>
    <w:link w:val="CommentSubject"/>
    <w:uiPriority w:val="99"/>
    <w:semiHidden/>
    <w:rsid w:val="006C795E"/>
    <w:rPr>
      <w:rFonts w:ascii="Times New Roman" w:eastAsiaTheme="minorEastAs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customXml" Target="ink/ink6.xm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customXml" Target="ink/ink1.xml"/><Relationship Id="rId9" Type="http://schemas.microsoft.com/office/2011/relationships/commentsExtended" Target="commentsExtended.xml"/><Relationship Id="rId14" Type="http://schemas.openxmlformats.org/officeDocument/2006/relationships/customXml" Target="ink/ink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00:59:55.512"/>
    </inkml:context>
    <inkml:brush xml:id="br0">
      <inkml:brushProperty name="width" value="0.05" units="cm"/>
      <inkml:brushProperty name="height" value="0.05" units="cm"/>
    </inkml:brush>
  </inkml:definitions>
  <inkml:trace contextRef="#ctx0" brushRef="#br0">0 2780 24575,'1748'0'0,"-1731"-1"0,0-1 0,-1 0 0,19-6 0,39-4 0,12-2 0,-63 9 0,0 1 0,29-2 0,160-19 0,-189 23 0,-1-1 0,25-6 0,-24 4 0,-1 1 0,26 0 0,475 2 0,-252 4 0,-233-4 0,54-9 0,28-2 0,-30 13 0,-51 1 0,0-1 0,1-2 0,68-12 0,-79 8 0,0 2 0,-1 2 0,31 0 0,-30 2 0,0-1 0,-1-2 0,32-6 0,-31 3 0,50-2 0,25-5 0,27-14 0,124-26 0,-224 48 0,-1 1 0,32 1 0,-32 2 0,-1-2 0,38-7 0,302-70 0,-339 74 0,-1 2 0,39-2 0,34-4 0,109-28 0,-189 34 0,0-1 0,37-12 0,23-7 0,-49 15 0,-1-2 0,0-1 0,0-1 0,-1-2 0,37-23 0,31-15 0,86-54 0,14 16 0,-92 39 0,-1-2 0,-1 1 0,120-67 0,-167 89 0,60-44 0,41-23 0,26 11 0,52-28 0,-189 88 0,-1-2 0,63-54 0,-108 82 0,25-24 0,1 2 0,52-33 0,31-1 0,-64 34 0,52-33 0,-80 43 0,40-27 0,94-47 0,-63 35 0,-31 15 0,-14 12 0,-2-2 0,-1-2 0,47-41 0,-36 14 0,-36 36 0,2 1 0,38-31 0,6 17 0,-21 12 0,139-64 0,-164 76 0,-7 5 0,-1-1 0,0 0 0,0 0 0,-1-1 0,1-1 0,9-9 0,-18 15 0,0 1 0,0-1 0,0 1 0,0-1 0,-1 0 0,1 1 0,0-1 0,-1 1 0,1-1 0,0 1 0,-1 0 0,1-1 0,-1 1 0,1-1 0,-1 1 0,1 0 0,0-1 0,-1 1 0,0 0 0,1-1 0,-1 1 0,1 0 0,-1 0 0,1 0 0,-1-1 0,1 1 0,-1 0 0,0 0 0,1 0 0,-1 0 0,1 0 0,-1 0 0,0 0 0,1 0 0,-1 0 0,1 1 0,-2-1 0,-27-2 0,-153 6 0,-119-7 0,300 4 0,-1-1 0,0 0 0,1-1 0,-1 1 0,1 0 0,-1 0 0,1-1 0,-1 1 0,1-1 0,-1 1 0,1-1 0,0 0 0,-1 1 0,1-1 0,0 0 0,-1 0 0,1 0 0,-1-1 0,2 1 0,0 0 0,1 0 0,-1 1 0,1-1 0,-1 0 0,1 0 0,-1 1 0,1-1 0,-1 1 0,1-1 0,0 0 0,0 1 0,-1-1 0,1 1 0,0-1 0,-1 1 0,1 0 0,0-1 0,0 1 0,0 0 0,0 0 0,-1-1 0,1 1 0,0 0 0,0 0 0,0 0 0,0 0 0,0 0 0,0 0 0,-1 0 0,3 1 0,162-30 0,-7 2 0,-97 16 0,-33 5 0,0 2 0,40-2 0,-42 6 0,-1-1 0,1-2 0,41-8 0,-54 7 0,-1 2 0,1-1 0,0 1 0,0 1 0,0 1 0,0 0 0,0 0 0,25 5 0,-37-5 0,0 0 0,0 1 0,0-1 0,0 0 0,0 1 0,0-1 0,0 1 0,0-1 0,-1 1 0,1-1 0,0 1 0,0 0 0,0 0 0,-1-1 0,1 1 0,0 0 0,-1 0 0,1 0 0,-1-1 0,1 1 0,-1 0 0,1 0 0,-1 0 0,0 0 0,1 0 0,-1 0 0,0 0 0,0 2 0,0 0 0,0-1 0,-1 1 0,1 0 0,-1-1 0,0 1 0,0 0 0,0-1 0,0 1 0,0-1 0,-3 4 0,-4 6 0,0-1 0,-1-1 0,-11 12 0,-85 94 0,20-19 0,78-88-4,1-1-1,-1 1 1,2 1-1,-1-1 1,1 1-1,1 0 1,-5 12-1,-5 11-1324,7-18-5497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00:59:58.745"/>
    </inkml:context>
    <inkml:brush xml:id="br0">
      <inkml:brushProperty name="width" value="0.05" units="cm"/>
      <inkml:brushProperty name="height" value="0.05" units="cm"/>
    </inkml:brush>
  </inkml:definitions>
  <inkml:trace contextRef="#ctx0" brushRef="#br0">52 282 24575,'3'-1'0,"1"0"0,-1-1 0,0 1 0,0-1 0,0 0 0,0 0 0,0 0 0,0 0 0,-1 0 0,1-1 0,-1 1 0,1-1 0,-1 0 0,0 0 0,0 0 0,2-4 0,15-16 0,22-14 0,-18 14 0,1 1 0,2 1 0,0 2 0,1 0 0,49-25 0,-63 39 0,-8 3 0,1 0 0,-1 0 0,0-1 0,0 0 0,0 0 0,0 0 0,7-7 0,-54 30 0,-25 14 0,49-26 0,0 0 0,1 1 0,1 1 0,-24 18 0,-28 20 0,55-40 0,0 0 0,0 1 0,1 0 0,0 1 0,1 0 0,0 1 0,1 0 0,-16 22 0,24-30 0,0 1 0,0 0 0,0 0 0,1 0 0,-1 0 0,1 0 0,0 0 0,0 0 0,1 0 0,-1 1 0,1-1 0,0 0 0,0 0 0,1 9 0,0-10 0,0-1 0,0 1 0,0 0 0,1-1 0,-1 1 0,0-1 0,1 1 0,0-1 0,0 0 0,0 0 0,0 0 0,0 0 0,0 0 0,0 0 0,0 0 0,1-1 0,-1 1 0,1-1 0,-1 0 0,1 0 0,0 0 0,3 1 0,79 21 0,-56-16 0,-1 0 0,37 17 0,-46-17-1365,-2-1-5461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01:00:04.643"/>
    </inkml:context>
    <inkml:brush xml:id="br0">
      <inkml:brushProperty name="width" value="0.05" units="cm"/>
      <inkml:brushProperty name="height" value="0.05" units="cm"/>
    </inkml:brush>
  </inkml:definitions>
  <inkml:trace contextRef="#ctx0" brushRef="#br0">0 876 24575,'25'0'0,"0"-2"0,0 0 0,41-10 0,-19 5 0,0 1 0,0 3 0,0 2 0,48 4 0,12 0 0,-14-4 0,104 3 0,-126 11 0,-52-9 0,1 0 0,29 2 0,138-8 0,76 4 0,-192 10 0,-51-7 0,0-1 0,27 1 0,-17-4 0,-1 1 0,56 11 0,-40-6 0,1-2 0,0-1 0,1-3 0,49-5 0,10 1 0,32 6 0,147-7 0,-214-9 0,-52 9 0,1 0 0,29-1 0,32 4 0,-32 1 0,0-2 0,63-10 0,-47 3 0,1 4 0,128 6 0,-70 1 0,1597-2 0,-1690 2 0,58 10 0,-57-7 0,54 3 0,-19-7 0,130-4 0,-125-9 0,-53 7 0,1 2 0,28-2 0,30 4 0,-45 2 0,1-1 0,0-2 0,62-12 0,-64 8 0,62-4 0,8-1 0,-57 3 0,9-3 0,0 3 0,84-3 0,-117 10 0,-1-1 0,35-8 0,34-2 0,-72 11 0,13 1 0,0-2 0,1-1 0,31-7 0,122-17 0,-154 22 0,58-3 0,-58 7 0,-1-1 0,33-8 0,123-17 0,-151 22 0,0 1 0,0 1 0,1 2 0,40 4 0,72-3 0,-75-13 0,-52 8 0,0 2 0,27-2 0,-8 2 0,52-12 0,-36 6 0,0-3 0,24-2 0,8 1 0,-64 8 0,0 1 0,28-1 0,-13 2 0,0-1 0,1-2 0,-2-2 0,52-16 0,143-65 0,-213 81 0,63-24 0,95-23 0,-120 42 0,113-11 0,-123 18 0,57-16 0,10-2 0,19-2 0,-76 14 0,-35 7 0,0 1 0,35-2 0,-34 5 0,0-2 0,24-6 0,-24 4 0,0 1 0,24 0 0,103-12 0,-63 4 0,4-8 0,-83 18 0,-14 2 0,0-1 0,0 1 0,-1-1 0,1 0 0,0-1 0,1 1 0,-1-1 0,-10-4 0,-55-25 0,64 28 0,1 0 0,-1 0 0,0-1 0,1 1 0,0-2 0,0 1 0,0-1 0,1 0 0,0 0 0,-6-7 0,11 12 0,0-1 0,0 1 0,0-1 0,1 1 0,-1-1 0,0 0 0,0 1 0,0-1 0,1 1 0,-1-1 0,0 1 0,1-1 0,-1 1 0,0 0 0,1-1 0,-1 1 0,1-1 0,-1 1 0,1 0 0,-1-1 0,1 1 0,-1 0 0,1 0 0,-1-1 0,1 1 0,-1 0 0,1 0 0,-1 0 0,1 0 0,0-1 0,-1 1 0,1 0 0,-1 0 0,1 0 0,0 0 0,-1 0 0,1 1 0,0-1 0,30-2 0,-29 2 0,8 1 0,1 0 0,-1 0 0,1 1 0,-1 1 0,1 0 0,-1 0 0,0 1 0,0 0 0,13 9 0,-2-1 0,-1 1 0,0 1 0,20 20 0,-39-34 0,0 1 0,-1-1 0,1 1 0,0 0 0,-1-1 0,1 1 0,-1 0 0,1 0 0,0-1 0,-1 1 0,0 0 0,1 0 0,-1 0 0,1 0 0,-1 0 0,0-1 0,0 1 0,0 0 0,1 0 0,-1 0 0,0 0 0,0 0 0,0 0 0,0 0 0,-1 0 0,1 0 0,0 0 0,0 0 0,0 0 0,-1-1 0,1 1 0,0 0 0,-1 0 0,1 0 0,-1 0 0,1-1 0,-1 1 0,0 0 0,1 0 0,-1-1 0,0 1 0,1 0 0,-1-1 0,0 1 0,0-1 0,1 1 0,-3 0 0,-52 26 0,29-16 0,17-5-273,0 1 0,0 0 0,1 0 0,-10 11 0,6-3-6553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01:00:07.762"/>
    </inkml:context>
    <inkml:brush xml:id="br0">
      <inkml:brushProperty name="width" value="0.05" units="cm"/>
      <inkml:brushProperty name="height" value="0.05" units="cm"/>
    </inkml:brush>
  </inkml:definitions>
  <inkml:trace contextRef="#ctx0" brushRef="#br0">0 187 24575,'8'0'0,"0"-1"0,0-1 0,0 1 0,0-1 0,-1-1 0,1 1 0,-1-1 0,8-4 0,60-37 0,-42 24 0,7-3 0,0 2 0,56-20 0,-88 38 0,29-10 0,-24 15 0,-17 14 0,-4-7 0,-1 0 0,0-1 0,0 0 0,-1 0 0,0-1 0,0 0 0,-21 10 0,20-11 0,-38 24 0,34-19 0,-2-1 0,1 0 0,-2-1 0,-21 7 0,26-11 0,0 0 0,1 1 0,-1 0 0,1 1 0,0 1 0,-14 11 0,25-19 0,0 1 0,1-1 0,-1 0 0,1 1 0,-1-1 0,1 1 0,-1-1 0,1 1 0,0-1 0,-1 1 0,1 0 0,0-1 0,-1 1 0,1-1 0,0 1 0,-1 0 0,1-1 0,0 1 0,0 0 0,0-1 0,0 1 0,0 0 0,0-1 0,0 1 0,0 0 0,0-1 0,0 1 0,0 0 0,0-1 0,0 1 0,1 0 0,-1-1 0,0 1 0,1 1 0,23 14 0,34-1 0,-6-12 0,-35-2 0,0 0 0,1 0 0,-1 2 0,0 0 0,0 1 0,-1 1 0,22 9 0,70 34 0,-98-41 120,-10-6-1130,0-1 951,0 0-1,0 0 1,0 0 0,0 0-1,0 0 1,0 0-1,0 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01:00:14.430"/>
    </inkml:context>
    <inkml:brush xml:id="br0">
      <inkml:brushProperty name="width" value="0.05" units="cm"/>
      <inkml:brushProperty name="height" value="0.05" units="cm"/>
    </inkml:brush>
  </inkml:definitions>
  <inkml:trace contextRef="#ctx0" brushRef="#br0">55 79 24575,'17'2'0,"-1"0"0,1 1 0,-1 1 0,0 0 0,0 1 0,27 13 0,29 8 0,-24-11 0,-18-5 0,51 9 0,25 5 0,-78-16 0,-1-2 0,1 0 0,47 2 0,-27-7 0,90 13 0,-94-8 0,-1-3 0,83-3 0,31 2 0,-24 23 0,-27-11 0,-71-8 0,62 2 0,-25-8 0,-32-2 0,-1 2 0,0 2 0,73 13 0,-67-8 0,0-2 0,1-1 0,-1-3 0,53-5 0,9 1 0,1110 3 0,-1197 1 0,-1 1 0,37 9 0,-35-6 0,0-1 0,27 1 0,186-8 0,88 6 0,-234 9 0,-54-6 0,56 2 0,-52-8 0,-6 0 0,1 0 0,-2 2 0,57 11 0,-47-6 0,1-1 0,0-3 0,0-2 0,54-4 0,1 0 0,1437 3 0,-1513 1 0,-1 1 0,34 8 0,-32-5 0,0-1 0,24 1 0,67-5 0,-59-1 0,0 2 0,96 15 0,62 11 0,-99-17 0,-81-8 0,-1 0 0,41 10 0,128 26 0,-67-13 0,-1 2 0,-80-15 0,0 2 0,-1 3 0,-1 2 0,91 48 0,-115-54 0,167 101 0,45-9 0,81 0 0,-187-78 0,-109-23 0,1-1 0,0-1 0,25-1 0,-30-2 0,1 2 0,0 0 0,-1 1 0,38 9 0,-53-11 0,-1-1 0,0 1 0,1-1 0,-1 0 0,0 0 0,0 0 0,0-1 0,0 1 0,1-1 0,-2 1 0,1-1 0,0 0 0,5-5 0,4-1 0,-1 2 0,0 0 0,1 1 0,-1 0 0,1 1 0,0 1 0,0 0 0,1 0 0,-1 1 0,1 1 0,15-1 0,-26 3 0,-1-1 0,0 0 0,0 0 0,1 0 0,-1 0 0,0 0 0,0-1 0,0 1 0,1 0 0,-1 0 0,0-1 0,0 1 0,0-1 0,0 1 0,0-1 0,0 0 0,0 1 0,0-1 0,0 0 0,1-1 0,-1 2 0,-1-1 0,0 0 0,0 0 0,0 0 0,0 1 0,0-1 0,0 0 0,0 0 0,0 0 0,0 0 0,0 1 0,-1-1 0,1 0 0,0 0 0,0 1 0,-1-1 0,1 0 0,-1 0 0,1 1 0,0-1 0,-1 0 0,-1 0 0,-45-44 0,32 33 0,-173-175 0,188 187 0,-1 0 0,1 0 0,0 0 0,-1-1 0,1 1 0,0 0 0,-1 0 0,1-1 0,0 1 0,-1 0 0,1-1 0,0 1 0,0 0 0,-1-1 0,1 1 0,0-1 0,0 1 0,0 0 0,0-1 0,0 1 0,-1-1 0,1 1 0,0 0 0,0-1 0,0 1 0,0-1 0,0 1 0,0-1 0,0 1 0,0 0 0,1-1 0,-1 1 0,0-1 0,0 1 0,0 0 0,0-1 0,0 1 0,1-1 0,-1 1 0,1-1 0,20-5 0,27 6 0,-30 3 0,0 0 0,-1 1 0,0 1 0,0 1 0,-1 0 0,1 1 0,27 17 0,-3 3 0,59 49 0,-97-73 0,1 0 0,-1 0 0,0 0 0,1 0 0,-1 0 0,-1 1 0,1 0 0,0-1 0,-1 1 0,0 0 0,0 0 0,0 1 0,0-1 0,-1 0 0,0 1 0,0-1 0,0 0 0,0 1 0,-1-1 0,1 1 0,-1 0 0,0-1 0,-1 1 0,1-1 0,-1 1 0,0-1 0,0 1 0,0-1 0,-1 0 0,1 0 0,-1 1 0,0-1 0,0 0 0,-1 0 0,1-1 0,-1 1 0,0 0 0,0-1 0,0 0 0,-6 5 0,-1 4 6,2 0 0,-1 1 0,1 0 0,1 0 0,1 1 0,0 0 1,0 0-1,-3 16 0,-16 35-1426,18-50-5406</inkml:trace>
  <inkml:trace contextRef="#ctx0" brushRef="#br0" timeOffset="2569.96">2 133 24575,'0'10'0,"-1"9"0,0 0 0,2 1 0,0-1 0,1 0 0,1 1 0,1-1 0,1-1 0,0 1 0,13 28 0,-18-46 0,1 0 0,0 1 0,0-1 0,0 0 0,0 1 0,0-1 0,0 0 0,0 0 0,1 0 0,-1 0 0,0 0 0,1 0 0,-1 0 0,0 0 0,1-1 0,1 2 0,5-6 0,-7-14 0,-5-3 0,1 1 0,0 0 0,2-1 0,0 0 0,3-28 0,-1 42 0,1 1 0,0-1 0,0 0 0,0 1 0,0-1 0,1 1 0,0 0 0,1 0 0,-1 0 0,1 0 0,0 1 0,1-1 0,-1 1 0,1 0 0,0 0 0,1 1 0,-1-1 0,1 1 0,11-6 0,-2 2-103,8-7-150,1 2 1,1 1 0,1 0-1,41-11 1,-48 19-6574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01:00:22.238"/>
    </inkml:context>
    <inkml:brush xml:id="br0">
      <inkml:brushProperty name="width" value="0.05" units="cm"/>
      <inkml:brushProperty name="height" value="0.05" units="cm"/>
    </inkml:brush>
  </inkml:definitions>
  <inkml:trace contextRef="#ctx0" brushRef="#br0">180 108 24575,'1'27'0,"2"-1"0,6 31 0,-3-29 0,2 46 0,-6-48 0,1 1 0,8 26 0,-1 1 0,1-9 0,1 0 0,3 0 0,30 63 0,-4-8 0,-19-45 0,4 0 0,1-2 0,3-2 0,43 57 0,-39-60 0,-4-4 0,47 50 0,-21-34 0,28 30 0,115 96 0,-116-122 0,117 68 0,-168-112 0,-2-1 0,0-2 0,1-1 0,51 19 0,-50-22 0,53 26 0,-55-23 0,61 22 0,96 32 0,-136-48 0,83 24 0,-83-33 0,94 30 0,84 33-581,-197-67 581,229 73-6,-193-60 6,84 16 0,-32-9 0,216 49-563,-109-36 433,-137-28 147,0 4-17,41 6 0,172 27 0,-82-18-220,142 15-241,-96-21 461,-33-2 0,32 3 0,-33-4 0,140 4 0,-316-25-110,0 2 0,65 14-1,-65-9-51,115 7 1,-124-18 15,-15 0 690,1 1 0,-1 2 0,1 1 0,32 8 0,-39-6-538,0-1 1,1-1 0,49-3-1,-48-1-6,1 2-1,-1 1 1,31 5-1,-15 1 1,76 2 0,-72-8 0,54 10 0,-37-4 0,1-2 0,126-7 0,-68-2 0,1796 3-911,-1880-2 852,56-9-1,-54 4 1,51 0 1,-71 7 58,272-14 0,-202 4 246,-57 8-21,0-2 1,0-2-1,69-20 0,-85 21-225,0 0 0,0 1 0,0 1 0,30 0 0,-23 1 0,48-9 0,-33 1 0,-12 2 0,0 1 0,1 2 0,36-2 0,-46 5 0,0-1 0,-1-1 0,1 0 0,30-12 0,26-6 0,-16 9 0,107-37 0,12-7 0,-31 11 0,115-36 0,-55 21 0,85-28 0,-56 20 0,-226 66 0,19-4 0,-1-1 0,48-19 0,-53 17 0,0 2 0,44-9 0,-43 11 0,0 0 0,43-18 0,-48 16 0,1 1 0,39-9 0,-38 12 0,-1-2 0,38-15 0,106-37 0,-114 42 0,77-33 0,56-28 0,-65 29 0,100-59 0,-176 85 0,195-87 0,-183 84 0,78-47 0,-89 47 0,2 2 0,56-20 0,-4 2 0,-23 10 0,-44 19 0,-1-1 0,0-2 0,-1-1 0,38-27 0,-43 27 0,19-13 0,-42 27 0,0 1 0,1-1 0,-1 0 0,-1 0 0,1 0 0,0 0 0,0 0 0,-1 0 0,1-1 0,-1 1 0,1 0 0,-1-1 0,1-3 0,-2 5 0,0 0 0,0 0 0,0 0 0,0 1 0,-1-1 0,1 0 0,0 0 0,-1 0 0,1 1 0,0-1 0,-1 0 0,1 1 0,-1-1 0,1 0 0,-1 1 0,1-1 0,-1 0 0,1 1 0,-1-1 0,0 1 0,1-1 0,-1 1 0,0 0 0,0-1 0,1 1 0,-1-1 0,0 1 0,0 0 0,0 0 0,1 0 0,-1-1 0,0 1 0,-1 0 0,-32-4 0,31 4 0,-58-1 0,32 1 0,1-1 0,-1-2 0,-28-6 0,-20 2 0,17 2 0,60 5 0,-1 1 0,1-1 0,0 0 0,-1 0 0,1 0 0,0 0 0,-1 0 0,1 0 0,0 0 0,-1 0 0,1 0 0,0 0 0,-1 0 0,1 0 0,0-1 0,-1 1 0,1 0 0,0 0 0,0 0 0,-1 0 0,1 0 0,0-1 0,-1 1 0,1 0 0,0 0 0,0-1 0,-1 1 0,1 0 0,0 0 0,0-1 0,0 1 0,0 0 0,-1-1 0,1 1 0,0 0 0,0 0 0,0-1 0,12-7 0,23-1 0,-12 7 0,-1 2 0,1 0 0,-1 2 0,1 0 0,-1 2 0,0 0 0,0 1 0,-1 2 0,1 0 0,-1 1 0,26 14 0,19 4 0,-52-22 0,1 1 0,-1 0 0,0 1 0,-1 1 0,0 0 0,0 1 0,22 17 0,-34-24 0,0 0 0,0 1 0,0-1 0,0 0 0,0 1 0,0-1 0,-1 1 0,1 0 0,0-1 0,-1 1 0,1-1 0,-1 1 0,0 0 0,1-1 0,-1 1 0,0 0 0,0 0 0,0-1 0,0 1 0,0 0 0,-1-1 0,1 1 0,0 0 0,-1-1 0,1 1 0,-2 2 0,-28 43 0,9-17 0,6 4 0,1 1 0,1 0 0,-12 60 0,20-73-1365,-2-4-5461</inkml:trace>
  <inkml:trace contextRef="#ctx0" brushRef="#br0" timeOffset="2224.09">128 26 24575,'-1'7'0,"-1"1"0,0-1 0,0 0 0,-1-1 0,0 1 0,0 0 0,0-1 0,-1 1 0,0-1 0,0 0 0,-7 6 0,-21 40 0,22-27 0,-34 72 0,49-129 0,-1 24 0,-1-1 0,1 0 0,0 1 0,1 0 0,0 0 0,0 0 0,1 1 0,0 0 0,0 0 0,1 0 0,0 1 0,0 0 0,0 0 0,1 1 0,9-6 0,-10 8 0,0-2 0,0 1 0,0-1 0,-1 0 0,0-1 0,0 1 0,0-1 0,0 0 0,-1-1 0,0 1 0,4-9 0,17-19 0,-23 31 0,-1 1 0,1 0 0,0 0 0,0-1 0,-1 2 0,1-1 0,1 0 0,-1 0 0,0 1 0,0 0 0,0 0 0,1 0 0,-1 0 0,1 0 0,-1 1 0,1-1 0,-1 1 0,1 0 0,-1 0 0,1 0 0,-1 1 0,1-1 0,-1 1 0,1 0 0,-1 0 0,0 0 0,0 0 0,1 0 0,-1 1 0,0 0 0,3 2 0,13 7 0,-2 0 0,0 2 0,30 27 0,-37-32 0,85 85-1365,-83-83-5461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Devon Ceccacci</cp:lastModifiedBy>
  <cp:revision>3</cp:revision>
  <dcterms:created xsi:type="dcterms:W3CDTF">2023-11-18T00:55:00Z</dcterms:created>
  <dcterms:modified xsi:type="dcterms:W3CDTF">2023-11-18T01:00:00Z</dcterms:modified>
</cp:coreProperties>
</file>